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rPrChange w:author="ABDULLAH KHALID" w:id="1" w:date="2024-10-04T03:39:07Z">
            <w:rPr/>
          </w:rPrChange>
        </w:rPr>
      </w:pPr>
      <w:bookmarkStart w:colFirst="0" w:colLast="0" w:name="_5iyyb5kvilde" w:id="0"/>
      <w:bookmarkEnd w:id="0"/>
      <w:ins w:author="ABDULLAH KHALID" w:id="0" w:date="2024-10-04T03:39:07Z">
        <w:r w:rsidDel="00000000" w:rsidR="00000000" w:rsidRPr="00000000">
          <w:rPr>
            <w:b w:val="1"/>
            <w:color w:val="000000"/>
            <w:sz w:val="26"/>
            <w:szCs w:val="26"/>
            <w:rPrChange w:author="ABDULLAH KHALID" w:id="1" w:date="2024-10-04T03:39:07Z">
              <w:rPr/>
            </w:rPrChange>
          </w:rPr>
          <w:drawing>
            <wp:inline distB="114300" distT="114300" distL="114300" distR="114300">
              <wp:extent cx="6491288" cy="3028950"/>
              <wp:effectExtent b="0" l="0" r="0" t="0"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6"/>
                      <a:srcRect b="-9358" l="-4440" r="-2197" t="-935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91288" cy="302895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ins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b w:val="1"/>
              <w:color w:val="000000"/>
              <w:sz w:val="26"/>
              <w:szCs w:val="26"/>
            </w:rPr>
          </w:rPrChange>
        </w:rPr>
        <w:t xml:space="preserve">Visual Overview (Mindmap)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000000"/>
          <w:sz w:val="26"/>
          <w:szCs w:val="26"/>
          <w:rPrChange w:author="ABDULLAH KHALID" w:id="1" w:date="2024-10-04T03:39:07Z">
            <w:rPr/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PrChange w:author="ABDULLAH KHALID" w:id="1" w:date="2024-10-04T03:39:07Z">
            <w:rPr/>
          </w:rPrChange>
        </w:rPr>
        <w:drawing>
          <wp:inline distB="114300" distT="114300" distL="114300" distR="114300">
            <wp:extent cx="6596991" cy="22835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6991" cy="2283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rPrChange w:author="ABDULLAH KHALID" w:id="1" w:date="2024-10-04T03:39:07Z">
            <w:rPr>
              <w:b w:val="1"/>
              <w:color w:val="000000"/>
              <w:sz w:val="26"/>
              <w:szCs w:val="26"/>
            </w:rPr>
          </w:rPrChange>
        </w:rPr>
      </w:pPr>
      <w:bookmarkStart w:colFirst="0" w:colLast="0" w:name="_7hybbfmih450" w:id="1"/>
      <w:bookmarkEnd w:id="1"/>
      <w:ins w:author="Abhishek Kumar" w:id="2" w:date="2024-12-06T09:59:22Z">
        <w:r w:rsidDel="00000000" w:rsidR="00000000" w:rsidRPr="00000000">
          <w:rPr>
            <w:b w:val="1"/>
            <w:color w:val="000000"/>
            <w:sz w:val="26"/>
            <w:szCs w:val="26"/>
            <w:rtl w:val="0"/>
            <w:rPrChange w:author="ABDULLAH KHALID" w:id="1" w:date="2024-10-04T03:39:07Z">
              <w:rPr/>
            </w:rPrChange>
          </w:rPr>
          <w:t xml:space="preserve">≠––≠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rPrChange w:author="ABDULLAH KHALID" w:id="1" w:date="2024-10-04T03:39:07Z">
            <w:rPr>
              <w:b w:val="1"/>
              <w:color w:val="000000"/>
              <w:sz w:val="26"/>
              <w:szCs w:val="26"/>
            </w:rPr>
          </w:rPrChange>
        </w:rPr>
      </w:pPr>
      <w:bookmarkStart w:colFirst="0" w:colLast="0" w:name="_wdmkndeykss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b w:val="1"/>
              <w:color w:val="000000"/>
              <w:sz w:val="26"/>
              <w:szCs w:val="26"/>
            </w:rPr>
          </w:rPrChange>
        </w:rPr>
        <w:t xml:space="preserve">String in Java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b w:val="1"/>
            </w:rPr>
          </w:rPrChange>
        </w:rPr>
        <w:t xml:space="preserve">String Class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/>
          </w:rPrChange>
        </w:rPr>
        <w:t xml:space="preserve">: In Java, 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rFonts w:ascii="Roboto Mono" w:cs="Roboto Mono" w:eastAsia="Roboto Mono" w:hAnsi="Roboto Mono"/>
              <w:color w:val="188038"/>
            </w:rPr>
          </w:rPrChange>
        </w:rPr>
        <w:t xml:space="preserve">String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/>
          </w:rPrChange>
        </w:rPr>
        <w:t xml:space="preserve"> is a class that represents a sequence of characters. It's one of the most commonly used classes in Java.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b w:val="1"/>
            </w:rPr>
          </w:rPrChange>
        </w:rPr>
        <w:t xml:space="preserve">Creating Strings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/>
          </w:rPrChange>
        </w:rPr>
        <w:t xml:space="preserve">: You can create 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rFonts w:ascii="Roboto Mono" w:cs="Roboto Mono" w:eastAsia="Roboto Mono" w:hAnsi="Roboto Mono"/>
              <w:color w:val="188038"/>
            </w:rPr>
          </w:rPrChange>
        </w:rPr>
        <w:t xml:space="preserve">String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/>
          </w:rPrChange>
        </w:rPr>
        <w:t xml:space="preserve"> objects in two ways: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color w:val="000000"/>
          <w:sz w:val="26"/>
          <w:szCs w:val="26"/>
          <w:rPrChange w:author="ABDULLAH KHALID" w:id="1" w:date="2024-10-04T03:39:07Z">
            <w:rPr/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000000"/>
          <w:sz w:val="26"/>
          <w:szCs w:val="26"/>
          <w:rPrChange w:author="ABDULLAH KHALID" w:id="1" w:date="2024-10-04T03:39:07Z">
            <w:rPr/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b w:val="1"/>
            </w:rPr>
          </w:rPrChange>
        </w:rPr>
        <w:t xml:space="preserve">1. Using String Literals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/>
          </w:rPrChange>
        </w:rPr>
        <w:t xml:space="preserve">:</w:t>
        <w:br w:type="textWrapping"/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rFonts w:ascii="Roboto Mono" w:cs="Roboto Mono" w:eastAsia="Roboto Mono" w:hAnsi="Roboto Mono"/>
              <w:color w:val="188038"/>
            </w:rPr>
          </w:rPrChange>
        </w:rPr>
        <w:t xml:space="preserve">String s1 = "Hello";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000000"/>
          <w:sz w:val="26"/>
          <w:szCs w:val="26"/>
          <w:rPrChange w:author="ABDULLAH KHALID" w:id="1" w:date="2024-10-04T03:39:07Z">
            <w:rPr>
              <w:b w:val="1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000000"/>
          <w:sz w:val="26"/>
          <w:szCs w:val="26"/>
          <w:rPrChange w:author="ABDULLAH KHALID" w:id="1" w:date="2024-10-04T03:39:07Z">
            <w:rPr/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b w:val="1"/>
            </w:rPr>
          </w:rPrChange>
        </w:rPr>
        <w:t xml:space="preserve">2. Using the 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rFonts w:ascii="Roboto Mono" w:cs="Roboto Mono" w:eastAsia="Roboto Mono" w:hAnsi="Roboto Mono"/>
              <w:b w:val="1"/>
              <w:color w:val="188038"/>
            </w:rPr>
          </w:rPrChange>
        </w:rPr>
        <w:t xml:space="preserve">new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b w:val="1"/>
            </w:rPr>
          </w:rPrChange>
        </w:rPr>
        <w:t xml:space="preserve"> Keyword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/>
          </w:rPrChange>
        </w:rPr>
        <w:t xml:space="preserve">:</w:t>
        <w:br w:type="textWrapping"/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rFonts w:ascii="Roboto Mono" w:cs="Roboto Mono" w:eastAsia="Roboto Mono" w:hAnsi="Roboto Mono"/>
              <w:color w:val="188038"/>
            </w:rPr>
          </w:rPrChange>
        </w:rPr>
        <w:t xml:space="preserve">String s2 = new String("Hello");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rPrChange w:author="ABDULLAH KHALID" w:id="1" w:date="2024-10-04T03:39:07Z">
            <w:rPr>
              <w:b w:val="1"/>
              <w:color w:val="000000"/>
              <w:sz w:val="26"/>
              <w:szCs w:val="26"/>
            </w:rPr>
          </w:rPrChange>
        </w:rPr>
      </w:pPr>
      <w:bookmarkStart w:colFirst="0" w:colLast="0" w:name="_18fcnxfequi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rPrChange w:author="ABDULLAH KHALID" w:id="1" w:date="2024-10-04T03:39:07Z">
            <w:rPr>
              <w:b w:val="1"/>
              <w:color w:val="000000"/>
              <w:sz w:val="26"/>
              <w:szCs w:val="26"/>
            </w:rPr>
          </w:rPrChange>
        </w:rPr>
      </w:pPr>
      <w:bookmarkStart w:colFirst="0" w:colLast="0" w:name="_wotsw0gcfnr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rPrChange w:author="ABDULLAH KHALID" w:id="1" w:date="2024-10-04T03:39:07Z">
            <w:rPr>
              <w:b w:val="1"/>
              <w:color w:val="000000"/>
              <w:sz w:val="26"/>
              <w:szCs w:val="26"/>
            </w:rPr>
          </w:rPrChange>
        </w:rPr>
      </w:pPr>
      <w:bookmarkStart w:colFirst="0" w:colLast="0" w:name="_v05y7ji2weh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b w:val="1"/>
              <w:color w:val="000000"/>
              <w:sz w:val="26"/>
              <w:szCs w:val="26"/>
            </w:rPr>
          </w:rPrChange>
        </w:rPr>
        <w:t xml:space="preserve">String Pool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b w:val="1"/>
            </w:rPr>
          </w:rPrChange>
        </w:rPr>
        <w:t xml:space="preserve">Definition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/>
          </w:rPrChange>
        </w:rPr>
        <w:t xml:space="preserve">: The String pool (or intern pool) is a special memory region where Java stores string literals.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b w:val="1"/>
            </w:rPr>
          </w:rPrChange>
        </w:rPr>
        <w:t xml:space="preserve">String Literal Handling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/>
          </w:rPrChange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/>
          </w:rPrChange>
        </w:rPr>
        <w:t xml:space="preserve">When you create a string using a literal (e.g., 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rFonts w:ascii="Roboto Mono" w:cs="Roboto Mono" w:eastAsia="Roboto Mono" w:hAnsi="Roboto Mono"/>
              <w:color w:val="188038"/>
            </w:rPr>
          </w:rPrChange>
        </w:rPr>
        <w:t xml:space="preserve">String s1 = "Hello";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/>
          </w:rPrChange>
        </w:rPr>
        <w:t xml:space="preserve">), Java checks the String pool to see if the string already exists. If it does, it reuses the existing string. If not, it adds the new string to the pool.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rFonts w:ascii="Roboto Mono" w:cs="Roboto Mono" w:eastAsia="Roboto Mono" w:hAnsi="Roboto Mono"/>
              <w:color w:val="188038"/>
            </w:rPr>
          </w:rPrChange>
        </w:rPr>
        <w:t xml:space="preserve">String s2 = "Hello";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/>
          </w:rPrChange>
        </w:rPr>
        <w:t xml:space="preserve">When you create a string using the 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rFonts w:ascii="Roboto Mono" w:cs="Roboto Mono" w:eastAsia="Roboto Mono" w:hAnsi="Roboto Mono"/>
              <w:color w:val="188038"/>
            </w:rPr>
          </w:rPrChange>
        </w:rPr>
        <w:t xml:space="preserve">new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/>
          </w:rPrChange>
        </w:rPr>
        <w:t xml:space="preserve"> keyword (e.g., 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rFonts w:ascii="Roboto Mono" w:cs="Roboto Mono" w:eastAsia="Roboto Mono" w:hAnsi="Roboto Mono"/>
              <w:color w:val="188038"/>
            </w:rPr>
          </w:rPrChange>
        </w:rPr>
        <w:t xml:space="preserve">String s2 = new String("Hello");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/>
          </w:rPrChange>
        </w:rPr>
        <w:t xml:space="preserve">), it creates a new 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rFonts w:ascii="Roboto Mono" w:cs="Roboto Mono" w:eastAsia="Roboto Mono" w:hAnsi="Roboto Mono"/>
              <w:color w:val="188038"/>
            </w:rPr>
          </w:rPrChange>
        </w:rPr>
        <w:t xml:space="preserve">String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/>
          </w:rPrChange>
        </w:rPr>
        <w:t xml:space="preserve"> object in the heap memory, even if an identical string exists in the String pool.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  <w:rPrChange w:author="ABDULLAH KHALID" w:id="1" w:date="2024-10-04T03:39:07Z">
            <w:rPr/>
          </w:rPrChange>
        </w:rPr>
      </w:pPr>
      <w:bookmarkStart w:colFirst="0" w:colLast="0" w:name="_ip8a6ynzuaf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b w:val="1"/>
              <w:color w:val="000000"/>
              <w:sz w:val="22"/>
              <w:szCs w:val="22"/>
            </w:rPr>
          </w:rPrChange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000000"/>
          <w:sz w:val="26"/>
          <w:szCs w:val="26"/>
          <w:rPrChange w:author="ABDULLAH KHALID" w:id="1" w:date="2024-10-04T03:39:07Z">
            <w:rPr>
              <w:rFonts w:ascii="Roboto Mono" w:cs="Roboto Mono" w:eastAsia="Roboto Mono" w:hAnsi="Roboto Mono"/>
              <w:color w:val="188038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rFonts w:ascii="Roboto Mono" w:cs="Roboto Mono" w:eastAsia="Roboto Mono" w:hAnsi="Roboto Mono"/>
              <w:color w:val="188038"/>
            </w:rPr>
          </w:rPrChange>
        </w:rPr>
        <w:t xml:space="preserve">String s1 = "Hello";</w:t>
      </w:r>
    </w:p>
    <w:p w:rsidR="00000000" w:rsidDel="00000000" w:rsidP="00000000" w:rsidRDefault="00000000" w:rsidRPr="00000000" w14:paraId="00000015">
      <w:pPr>
        <w:rPr>
          <w:b w:val="1"/>
          <w:color w:val="000000"/>
          <w:sz w:val="26"/>
          <w:szCs w:val="26"/>
          <w:rPrChange w:author="ABDULLAH KHALID" w:id="1" w:date="2024-10-04T03:39:07Z">
            <w:rPr>
              <w:rFonts w:ascii="Roboto Mono" w:cs="Roboto Mono" w:eastAsia="Roboto Mono" w:hAnsi="Roboto Mono"/>
              <w:color w:val="188038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rFonts w:ascii="Roboto Mono" w:cs="Roboto Mono" w:eastAsia="Roboto Mono" w:hAnsi="Roboto Mono"/>
              <w:color w:val="188038"/>
            </w:rPr>
          </w:rPrChange>
        </w:rPr>
        <w:t xml:space="preserve">String s2 = "Hello";</w:t>
      </w:r>
    </w:p>
    <w:p w:rsidR="00000000" w:rsidDel="00000000" w:rsidP="00000000" w:rsidRDefault="00000000" w:rsidRPr="00000000" w14:paraId="00000016">
      <w:pPr>
        <w:rPr>
          <w:b w:val="1"/>
          <w:color w:val="000000"/>
          <w:sz w:val="26"/>
          <w:szCs w:val="26"/>
          <w:rPrChange w:author="ABDULLAH KHALID" w:id="1" w:date="2024-10-04T03:39:07Z">
            <w:rPr>
              <w:rFonts w:ascii="Roboto Mono" w:cs="Roboto Mono" w:eastAsia="Roboto Mono" w:hAnsi="Roboto Mono"/>
              <w:color w:val="188038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rFonts w:ascii="Roboto Mono" w:cs="Roboto Mono" w:eastAsia="Roboto Mono" w:hAnsi="Roboto Mono"/>
              <w:color w:val="188038"/>
            </w:rPr>
          </w:rPrChange>
        </w:rPr>
        <w:t xml:space="preserve">String s3 = new String("Hello");</w:t>
      </w:r>
    </w:p>
    <w:p w:rsidR="00000000" w:rsidDel="00000000" w:rsidP="00000000" w:rsidRDefault="00000000" w:rsidRPr="00000000" w14:paraId="00000017">
      <w:pPr>
        <w:rPr>
          <w:b w:val="1"/>
          <w:color w:val="000000"/>
          <w:sz w:val="26"/>
          <w:szCs w:val="26"/>
          <w:rPrChange w:author="ABDULLAH KHALID" w:id="1" w:date="2024-10-04T03:39:07Z">
            <w:rPr>
              <w:rFonts w:ascii="Roboto Mono" w:cs="Roboto Mono" w:eastAsia="Roboto Mono" w:hAnsi="Roboto Mono"/>
              <w:color w:val="188038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000000"/>
          <w:sz w:val="26"/>
          <w:szCs w:val="26"/>
          <w:rPrChange w:author="ABDULLAH KHALID" w:id="1" w:date="2024-10-04T03:39:07Z">
            <w:rPr>
              <w:rFonts w:ascii="Roboto Mono" w:cs="Roboto Mono" w:eastAsia="Roboto Mono" w:hAnsi="Roboto Mono"/>
              <w:color w:val="188038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rFonts w:ascii="Roboto Mono" w:cs="Roboto Mono" w:eastAsia="Roboto Mono" w:hAnsi="Roboto Mono"/>
              <w:color w:val="188038"/>
            </w:rPr>
          </w:rPrChange>
        </w:rPr>
        <w:t xml:space="preserve">System.out.println(s1 == s2); // true, both refer to the same object in the String pool</w:t>
      </w:r>
    </w:p>
    <w:p w:rsidR="00000000" w:rsidDel="00000000" w:rsidP="00000000" w:rsidRDefault="00000000" w:rsidRPr="00000000" w14:paraId="00000019">
      <w:pPr>
        <w:rPr>
          <w:b w:val="1"/>
          <w:color w:val="000000"/>
          <w:sz w:val="26"/>
          <w:szCs w:val="26"/>
          <w:rPrChange w:author="ABDULLAH KHALID" w:id="1" w:date="2024-10-04T03:39:07Z">
            <w:rPr>
              <w:rFonts w:ascii="Roboto Mono" w:cs="Roboto Mono" w:eastAsia="Roboto Mono" w:hAnsi="Roboto Mono"/>
              <w:color w:val="188038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rFonts w:ascii="Roboto Mono" w:cs="Roboto Mono" w:eastAsia="Roboto Mono" w:hAnsi="Roboto Mono"/>
              <w:color w:val="188038"/>
            </w:rPr>
          </w:rPrChange>
        </w:rPr>
        <w:t xml:space="preserve">System.out.println(s1 == s3); // false, s3 refers to a new object in the heap</w:t>
      </w:r>
    </w:p>
    <w:p w:rsidR="00000000" w:rsidDel="00000000" w:rsidP="00000000" w:rsidRDefault="00000000" w:rsidRPr="00000000" w14:paraId="0000001A">
      <w:pPr>
        <w:rPr>
          <w:b w:val="1"/>
          <w:color w:val="000000"/>
          <w:sz w:val="26"/>
          <w:szCs w:val="26"/>
          <w:rPrChange w:author="ABDULLAH KHALID" w:id="1" w:date="2024-10-04T03:39:07Z">
            <w:rPr/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rPrChange w:author="ABDULLAH KHALID" w:id="1" w:date="2024-10-04T03:39:07Z">
            <w:rPr>
              <w:b w:val="1"/>
              <w:color w:val="000000"/>
              <w:sz w:val="26"/>
              <w:szCs w:val="26"/>
            </w:rPr>
          </w:rPrChange>
        </w:rPr>
      </w:pPr>
      <w:bookmarkStart w:colFirst="0" w:colLast="0" w:name="_nspo847jvtx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rPrChange w:author="ABDULLAH KHALID" w:id="1" w:date="2024-10-04T03:39:07Z">
            <w:rPr>
              <w:b w:val="1"/>
              <w:color w:val="000000"/>
              <w:sz w:val="26"/>
              <w:szCs w:val="26"/>
            </w:rPr>
          </w:rPrChange>
        </w:rPr>
      </w:pPr>
      <w:bookmarkStart w:colFirst="0" w:colLast="0" w:name="_oikplim8ca0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b w:val="1"/>
              <w:color w:val="000000"/>
              <w:sz w:val="26"/>
              <w:szCs w:val="26"/>
            </w:rPr>
          </w:rPrChange>
        </w:rPr>
        <w:t xml:space="preserve">Immutability of Strings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b w:val="1"/>
            </w:rPr>
          </w:rPrChange>
        </w:rPr>
        <w:t xml:space="preserve">Definition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/>
          </w:rPrChange>
        </w:rPr>
        <w:t xml:space="preserve">: Strings in Java are immutable, meaning once a 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rFonts w:ascii="Roboto Mono" w:cs="Roboto Mono" w:eastAsia="Roboto Mono" w:hAnsi="Roboto Mono"/>
              <w:color w:val="188038"/>
            </w:rPr>
          </w:rPrChange>
        </w:rPr>
        <w:t xml:space="preserve">String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/>
          </w:rPrChange>
        </w:rPr>
        <w:t xml:space="preserve"> object is created, it cannot be changed.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b w:val="1"/>
            </w:rPr>
          </w:rPrChange>
        </w:rPr>
        <w:t xml:space="preserve">Reason for Immutability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/>
          </w:rPrChange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b w:val="1"/>
            </w:rPr>
          </w:rPrChange>
        </w:rPr>
        <w:t xml:space="preserve">Security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/>
          </w:rPrChange>
        </w:rPr>
        <w:t xml:space="preserve">: Prevents accidental or malicious changes.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b w:val="1"/>
            </w:rPr>
          </w:rPrChange>
        </w:rPr>
        <w:t xml:space="preserve">Thread-Safety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/>
          </w:rPrChange>
        </w:rPr>
        <w:t xml:space="preserve">: Ensures safe use across multiple threads without synchronization.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b w:val="1"/>
            </w:rPr>
          </w:rPrChange>
        </w:rPr>
        <w:t xml:space="preserve">Memory Efficiency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/>
          </w:rPrChange>
        </w:rPr>
        <w:t xml:space="preserve">: Allows reuse of 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rFonts w:ascii="Roboto Mono" w:cs="Roboto Mono" w:eastAsia="Roboto Mono" w:hAnsi="Roboto Mono"/>
              <w:color w:val="188038"/>
            </w:rPr>
          </w:rPrChange>
        </w:rPr>
        <w:t xml:space="preserve">String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/>
          </w:rPrChange>
        </w:rPr>
        <w:t xml:space="preserve"> objects from the String pool.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  <w:rPrChange w:author="ABDULLAH KHALID" w:id="1" w:date="2024-10-04T03:39:07Z">
            <w:rPr/>
          </w:rPrChange>
        </w:rPr>
      </w:pPr>
      <w:bookmarkStart w:colFirst="0" w:colLast="0" w:name="_i4pcuhyx5oim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b w:val="1"/>
              <w:color w:val="000000"/>
              <w:sz w:val="22"/>
              <w:szCs w:val="22"/>
            </w:rPr>
          </w:rPrChange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000000"/>
          <w:sz w:val="26"/>
          <w:szCs w:val="26"/>
          <w:rPrChange w:author="ABDULLAH KHALID" w:id="1" w:date="2024-10-04T03:39:07Z">
            <w:rPr>
              <w:rFonts w:ascii="Roboto Mono" w:cs="Roboto Mono" w:eastAsia="Roboto Mono" w:hAnsi="Roboto Mono"/>
              <w:color w:val="188038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rFonts w:ascii="Roboto Mono" w:cs="Roboto Mono" w:eastAsia="Roboto Mono" w:hAnsi="Roboto Mono"/>
              <w:color w:val="188038"/>
            </w:rPr>
          </w:rPrChange>
        </w:rPr>
        <w:t xml:space="preserve">String s1 = "Hello";</w:t>
      </w:r>
    </w:p>
    <w:p w:rsidR="00000000" w:rsidDel="00000000" w:rsidP="00000000" w:rsidRDefault="00000000" w:rsidRPr="00000000" w14:paraId="00000024">
      <w:pPr>
        <w:rPr>
          <w:b w:val="1"/>
          <w:color w:val="000000"/>
          <w:sz w:val="26"/>
          <w:szCs w:val="26"/>
          <w:rPrChange w:author="ABDULLAH KHALID" w:id="1" w:date="2024-10-04T03:39:07Z">
            <w:rPr>
              <w:rFonts w:ascii="Roboto Mono" w:cs="Roboto Mono" w:eastAsia="Roboto Mono" w:hAnsi="Roboto Mono"/>
              <w:color w:val="188038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rFonts w:ascii="Roboto Mono" w:cs="Roboto Mono" w:eastAsia="Roboto Mono" w:hAnsi="Roboto Mono"/>
              <w:color w:val="188038"/>
            </w:rPr>
          </w:rPrChange>
        </w:rPr>
        <w:t xml:space="preserve">s1 = "World"; // This creates a new String object and s1 now refers to "World"</w:t>
      </w:r>
    </w:p>
    <w:p w:rsidR="00000000" w:rsidDel="00000000" w:rsidP="00000000" w:rsidRDefault="00000000" w:rsidRPr="00000000" w14:paraId="00000025">
      <w:pPr>
        <w:rPr>
          <w:b w:val="1"/>
          <w:color w:val="000000"/>
          <w:sz w:val="26"/>
          <w:szCs w:val="26"/>
          <w:rPrChange w:author="ABDULLAH KHALID" w:id="1" w:date="2024-10-04T03:39:07Z">
            <w:rPr>
              <w:rFonts w:ascii="Roboto Mono" w:cs="Roboto Mono" w:eastAsia="Roboto Mono" w:hAnsi="Roboto Mono"/>
              <w:color w:val="188038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000000"/>
          <w:sz w:val="26"/>
          <w:szCs w:val="26"/>
          <w:rPrChange w:author="ABDULLAH KHALID" w:id="1" w:date="2024-10-04T03:39:07Z">
            <w:rPr>
              <w:rFonts w:ascii="Roboto Mono" w:cs="Roboto Mono" w:eastAsia="Roboto Mono" w:hAnsi="Roboto Mono"/>
              <w:color w:val="188038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rFonts w:ascii="Roboto Mono" w:cs="Roboto Mono" w:eastAsia="Roboto Mono" w:hAnsi="Roboto Mono"/>
              <w:color w:val="188038"/>
            </w:rPr>
          </w:rPrChange>
        </w:rPr>
        <w:t xml:space="preserve">String s2 = "Hello";</w:t>
      </w:r>
    </w:p>
    <w:p w:rsidR="00000000" w:rsidDel="00000000" w:rsidP="00000000" w:rsidRDefault="00000000" w:rsidRPr="00000000" w14:paraId="00000027">
      <w:pPr>
        <w:rPr>
          <w:b w:val="1"/>
          <w:color w:val="000000"/>
          <w:sz w:val="26"/>
          <w:szCs w:val="26"/>
          <w:rPrChange w:author="ABDULLAH KHALID" w:id="1" w:date="2024-10-04T03:39:07Z">
            <w:rPr>
              <w:rFonts w:ascii="Roboto Mono" w:cs="Roboto Mono" w:eastAsia="Roboto Mono" w:hAnsi="Roboto Mono"/>
              <w:color w:val="188038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rFonts w:ascii="Roboto Mono" w:cs="Roboto Mono" w:eastAsia="Roboto Mono" w:hAnsi="Roboto Mono"/>
              <w:color w:val="188038"/>
            </w:rPr>
          </w:rPrChange>
        </w:rPr>
        <w:t xml:space="preserve">s2.toUpperCase(); // This doesn't change s2, it creates a new String object</w:t>
      </w:r>
    </w:p>
    <w:p w:rsidR="00000000" w:rsidDel="00000000" w:rsidP="00000000" w:rsidRDefault="00000000" w:rsidRPr="00000000" w14:paraId="00000028">
      <w:pPr>
        <w:rPr>
          <w:b w:val="1"/>
          <w:color w:val="000000"/>
          <w:sz w:val="26"/>
          <w:szCs w:val="26"/>
          <w:rPrChange w:author="ABDULLAH KHALID" w:id="1" w:date="2024-10-04T03:39:07Z">
            <w:rPr>
              <w:rFonts w:ascii="Roboto Mono" w:cs="Roboto Mono" w:eastAsia="Roboto Mono" w:hAnsi="Roboto Mono"/>
              <w:color w:val="188038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000000"/>
          <w:sz w:val="26"/>
          <w:szCs w:val="26"/>
          <w:rPrChange w:author="ABDULLAH KHALID" w:id="1" w:date="2024-10-04T03:39:07Z">
            <w:rPr>
              <w:rFonts w:ascii="Roboto Mono" w:cs="Roboto Mono" w:eastAsia="Roboto Mono" w:hAnsi="Roboto Mono"/>
              <w:color w:val="188038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rFonts w:ascii="Roboto Mono" w:cs="Roboto Mono" w:eastAsia="Roboto Mono" w:hAnsi="Roboto Mono"/>
              <w:color w:val="188038"/>
            </w:rPr>
          </w:rPrChange>
        </w:rPr>
        <w:t xml:space="preserve">System.out.println(s1); // Outputs "World"</w:t>
      </w:r>
    </w:p>
    <w:p w:rsidR="00000000" w:rsidDel="00000000" w:rsidP="00000000" w:rsidRDefault="00000000" w:rsidRPr="00000000" w14:paraId="0000002A">
      <w:pPr>
        <w:rPr>
          <w:b w:val="1"/>
          <w:color w:val="000000"/>
          <w:sz w:val="26"/>
          <w:szCs w:val="26"/>
          <w:rPrChange w:author="ABDULLAH KHALID" w:id="1" w:date="2024-10-04T03:39:07Z">
            <w:rPr>
              <w:rFonts w:ascii="Roboto Mono" w:cs="Roboto Mono" w:eastAsia="Roboto Mono" w:hAnsi="Roboto Mono"/>
              <w:color w:val="188038"/>
            </w:rPr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rFonts w:ascii="Roboto Mono" w:cs="Roboto Mono" w:eastAsia="Roboto Mono" w:hAnsi="Roboto Mono"/>
              <w:color w:val="188038"/>
            </w:rPr>
          </w:rPrChange>
        </w:rPr>
        <w:t xml:space="preserve">System.out.println(s2); // Outputs "Hello"</w:t>
      </w:r>
    </w:p>
    <w:p w:rsidR="00000000" w:rsidDel="00000000" w:rsidP="00000000" w:rsidRDefault="00000000" w:rsidRPr="00000000" w14:paraId="0000002B">
      <w:pPr>
        <w:rPr>
          <w:b w:val="1"/>
          <w:color w:val="000000"/>
          <w:sz w:val="26"/>
          <w:szCs w:val="26"/>
          <w:rPrChange w:author="ABDULLAH KHALID" w:id="1" w:date="2024-10-04T03:39:07Z">
            <w:rPr/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color w:val="000000"/>
          <w:sz w:val="26"/>
          <w:szCs w:val="26"/>
          <w:rPrChange w:author="ABDULLAH KHALID" w:id="1" w:date="2024-10-04T03:39:07Z">
            <w:rPr/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/>
          </w:rPrChange>
        </w:rPr>
        <w:t xml:space="preserve">In the example above, when 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rFonts w:ascii="Roboto Mono" w:cs="Roboto Mono" w:eastAsia="Roboto Mono" w:hAnsi="Roboto Mono"/>
              <w:color w:val="188038"/>
            </w:rPr>
          </w:rPrChange>
        </w:rPr>
        <w:t xml:space="preserve">s1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/>
          </w:rPrChange>
        </w:rPr>
        <w:t xml:space="preserve"> is reassigned to "World", a new 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rFonts w:ascii="Roboto Mono" w:cs="Roboto Mono" w:eastAsia="Roboto Mono" w:hAnsi="Roboto Mono"/>
              <w:color w:val="188038"/>
            </w:rPr>
          </w:rPrChange>
        </w:rPr>
        <w:t xml:space="preserve">String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/>
          </w:rPrChange>
        </w:rPr>
        <w:t xml:space="preserve"> object is created and 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rFonts w:ascii="Roboto Mono" w:cs="Roboto Mono" w:eastAsia="Roboto Mono" w:hAnsi="Roboto Mono"/>
              <w:color w:val="188038"/>
            </w:rPr>
          </w:rPrChange>
        </w:rPr>
        <w:t xml:space="preserve">s1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/>
          </w:rPrChange>
        </w:rPr>
        <w:t xml:space="preserve"> now refers to this new object. The original "Hello" string remains unchanged. When 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rFonts w:ascii="Roboto Mono" w:cs="Roboto Mono" w:eastAsia="Roboto Mono" w:hAnsi="Roboto Mono"/>
              <w:color w:val="188038"/>
            </w:rPr>
          </w:rPrChange>
        </w:rPr>
        <w:t xml:space="preserve">toUpperCase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/>
          </w:rPrChange>
        </w:rPr>
        <w:t xml:space="preserve"> is called on 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rFonts w:ascii="Roboto Mono" w:cs="Roboto Mono" w:eastAsia="Roboto Mono" w:hAnsi="Roboto Mono"/>
              <w:color w:val="188038"/>
            </w:rPr>
          </w:rPrChange>
        </w:rPr>
        <w:t xml:space="preserve">s2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/>
          </w:rPrChange>
        </w:rPr>
        <w:t xml:space="preserve">, it returns a new 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rFonts w:ascii="Roboto Mono" w:cs="Roboto Mono" w:eastAsia="Roboto Mono" w:hAnsi="Roboto Mono"/>
              <w:color w:val="188038"/>
            </w:rPr>
          </w:rPrChange>
        </w:rPr>
        <w:t xml:space="preserve">String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/>
          </w:rPrChange>
        </w:rPr>
        <w:t xml:space="preserve"> object ("HELLO") but does not change the original 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rFonts w:ascii="Roboto Mono" w:cs="Roboto Mono" w:eastAsia="Roboto Mono" w:hAnsi="Roboto Mono"/>
              <w:color w:val="188038"/>
            </w:rPr>
          </w:rPrChange>
        </w:rPr>
        <w:t xml:space="preserve">s2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/>
          </w:rPrChange>
        </w:rPr>
        <w:t xml:space="preserve">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rPrChange w:author="ABDULLAH KHALID" w:id="1" w:date="2024-10-04T03:39:07Z">
            <w:rPr>
              <w:b w:val="1"/>
              <w:color w:val="000000"/>
              <w:sz w:val="26"/>
              <w:szCs w:val="26"/>
            </w:rPr>
          </w:rPrChange>
        </w:rPr>
      </w:pPr>
      <w:bookmarkStart w:colFirst="0" w:colLast="0" w:name="_60jc66xdd1k6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b w:val="1"/>
              <w:color w:val="000000"/>
              <w:sz w:val="26"/>
              <w:szCs w:val="26"/>
            </w:rPr>
          </w:rPrChange>
        </w:rPr>
        <w:t xml:space="preserve">Summary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b w:val="1"/>
            </w:rPr>
          </w:rPrChange>
        </w:rPr>
        <w:t xml:space="preserve">String Class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/>
          </w:rPrChange>
        </w:rPr>
        <w:t xml:space="preserve">: Represents a sequence of characters.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b w:val="1"/>
            </w:rPr>
          </w:rPrChange>
        </w:rPr>
        <w:t xml:space="preserve">String Pool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/>
          </w:rPrChange>
        </w:rPr>
        <w:t xml:space="preserve">: A special memory area for storing string literals to improve memory efficiency and performance.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b w:val="1"/>
            </w:rPr>
          </w:rPrChange>
        </w:rPr>
        <w:t xml:space="preserve">Immutability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/>
          </w:rPrChange>
        </w:rPr>
        <w:t xml:space="preserve">: 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>
              <w:rFonts w:ascii="Roboto Mono" w:cs="Roboto Mono" w:eastAsia="Roboto Mono" w:hAnsi="Roboto Mono"/>
              <w:color w:val="188038"/>
            </w:rPr>
          </w:rPrChange>
        </w:rPr>
        <w:t xml:space="preserve">String</w:t>
      </w: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/>
          </w:rPrChange>
        </w:rPr>
        <w:t xml:space="preserve"> objects cannot be changed once created, which provides benefits like security, thread-safety, and memory efficiency.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color w:val="000000"/>
          <w:sz w:val="26"/>
          <w:szCs w:val="26"/>
          <w:rPrChange w:author="ABDULLAH KHALID" w:id="1" w:date="2024-10-04T03:39:07Z">
            <w:rPr/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color w:val="000000"/>
          <w:sz w:val="26"/>
          <w:szCs w:val="26"/>
          <w:rPrChange w:author="ABDULLAH KHALID" w:id="1" w:date="2024-10-04T03:39:07Z">
            <w:rPr/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color w:val="000000"/>
          <w:sz w:val="26"/>
          <w:szCs w:val="26"/>
          <w:rPrChange w:author="ABDULLAH KHALID" w:id="1" w:date="2024-10-04T03:39:07Z">
            <w:rPr/>
          </w:rPrChange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  <w:rPrChange w:author="ABDULLAH KHALID" w:id="1" w:date="2024-10-04T03:39:07Z">
            <w:rPr/>
          </w:rPrChange>
        </w:rPr>
        <w:t xml:space="preserve">Prepared by : Rishi patel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